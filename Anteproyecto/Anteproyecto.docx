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E907B" w14:textId="752C30FE" w:rsidR="009F0DE9" w:rsidRPr="002675BE" w:rsidRDefault="009F0DE9" w:rsidP="009F0DE9">
      <w:pPr>
        <w:jc w:val="both"/>
        <w:rPr>
          <w:sz w:val="28"/>
          <w:szCs w:val="28"/>
        </w:rPr>
      </w:pPr>
      <w:r w:rsidRPr="002675BE">
        <w:rPr>
          <w:b/>
          <w:bCs/>
          <w:sz w:val="28"/>
          <w:szCs w:val="28"/>
          <w:u w:val="single"/>
        </w:rPr>
        <w:t>Título</w:t>
      </w:r>
      <w:r w:rsidR="00703AFD" w:rsidRPr="002675BE">
        <w:rPr>
          <w:b/>
          <w:bCs/>
          <w:sz w:val="28"/>
          <w:szCs w:val="28"/>
          <w:u w:val="single"/>
        </w:rPr>
        <w:t>:</w:t>
      </w:r>
      <w:r w:rsidRPr="002675BE">
        <w:rPr>
          <w:b/>
          <w:bCs/>
          <w:sz w:val="28"/>
          <w:szCs w:val="28"/>
          <w:u w:val="single"/>
        </w:rPr>
        <w:t xml:space="preserve"> </w:t>
      </w:r>
      <w:r w:rsidR="00860D4E" w:rsidRPr="00860D4E">
        <w:rPr>
          <w:b/>
          <w:bCs/>
          <w:sz w:val="28"/>
          <w:szCs w:val="28"/>
          <w:u w:val="single"/>
        </w:rPr>
        <w:t>Sistema Inteligente de Control Distribuido basado en ESP8266 para Optimización de Cultivos Sostenibles</w:t>
      </w:r>
    </w:p>
    <w:p w14:paraId="35422067" w14:textId="12F5C580" w:rsidR="001A3F26" w:rsidRDefault="001A3F26" w:rsidP="00CE2FB4">
      <w:pPr>
        <w:jc w:val="both"/>
      </w:pPr>
      <w:r>
        <w:rPr>
          <w:b/>
          <w:bCs/>
        </w:rPr>
        <w:t xml:space="preserve">INTRODUCCIÓN: </w:t>
      </w:r>
      <w:r w:rsidRPr="001A3F26">
        <w:t>En un mundo donde la sostenibilidad y la autosuficiencia alimentaria son cada vez más valoradas,</w:t>
      </w:r>
      <w:r>
        <w:t xml:space="preserve"> se </w:t>
      </w:r>
      <w:r w:rsidRPr="001A3F26">
        <w:t>propone un sistema automatizado de cultivo</w:t>
      </w:r>
      <w:r>
        <w:t xml:space="preserve"> a pequeña escala, c</w:t>
      </w:r>
      <w:r w:rsidRPr="001A3F26">
        <w:t>on un enfoque en tecnologías avanzadas como el control climático, la monitorización externa y el uso de modelos</w:t>
      </w:r>
      <w:r w:rsidR="007715A3">
        <w:t xml:space="preserve"> básicos</w:t>
      </w:r>
      <w:r w:rsidRPr="001A3F26">
        <w:t xml:space="preserve"> de Machine </w:t>
      </w:r>
      <w:proofErr w:type="spellStart"/>
      <w:r w:rsidRPr="001A3F26">
        <w:t>Learning</w:t>
      </w:r>
      <w:proofErr w:type="spellEnd"/>
      <w:r>
        <w:t>.</w:t>
      </w:r>
    </w:p>
    <w:p w14:paraId="45EA5DCE" w14:textId="77777777" w:rsidR="0018277B" w:rsidRPr="001A3F26" w:rsidRDefault="0018277B" w:rsidP="00CE2FB4">
      <w:pPr>
        <w:jc w:val="both"/>
      </w:pPr>
    </w:p>
    <w:p w14:paraId="01031EB2" w14:textId="15363D7A" w:rsidR="00CE2FB4" w:rsidRDefault="00CE2FB4" w:rsidP="00CE2FB4">
      <w:pPr>
        <w:jc w:val="both"/>
      </w:pPr>
      <w:r w:rsidRPr="00E40E5D">
        <w:rPr>
          <w:b/>
          <w:bCs/>
        </w:rPr>
        <w:t>OBJETIVO</w:t>
      </w:r>
      <w:r w:rsidR="000B3688">
        <w:rPr>
          <w:b/>
          <w:bCs/>
        </w:rPr>
        <w:t xml:space="preserve"> GENERAL</w:t>
      </w:r>
      <w:r w:rsidRPr="00E40E5D">
        <w:rPr>
          <w:b/>
          <w:bCs/>
        </w:rPr>
        <w:t>:</w:t>
      </w:r>
      <w:r>
        <w:t xml:space="preserve"> El objetivo de este proyecto es crear una primera versión de un sistema </w:t>
      </w:r>
      <w:r w:rsidR="007715A3">
        <w:t xml:space="preserve">de control </w:t>
      </w:r>
      <w:r>
        <w:t xml:space="preserve">que permita cultivar hierbas culinarias de forma automática, </w:t>
      </w:r>
      <w:r w:rsidR="000B3688">
        <w:t>permitiendo al usuario controlar en todo momento las condiciones del ecosistema enviando comandos a través de distintas interfaces, y tendrá</w:t>
      </w:r>
      <w:ins w:id="0" w:author="JOSE CARLOS GAMAZO REAL" w:date="2024-05-29T11:19:00Z">
        <w:r w:rsidR="000B3688">
          <w:t xml:space="preserve"> </w:t>
        </w:r>
      </w:ins>
      <w:r>
        <w:t xml:space="preserve">la motivación de poder ayudar a países con malas condiciones de cultivo a producir sus propios alimentos sostenibles. </w:t>
      </w:r>
    </w:p>
    <w:p w14:paraId="6FBD547C" w14:textId="77777777" w:rsidR="00CE2FB4" w:rsidRDefault="00CE2FB4" w:rsidP="00CE2FB4">
      <w:pPr>
        <w:jc w:val="both"/>
      </w:pPr>
    </w:p>
    <w:p w14:paraId="4D5F1BFC" w14:textId="77777777" w:rsidR="00CE2FB4" w:rsidRDefault="00CE2FB4" w:rsidP="00CE2FB4">
      <w:pPr>
        <w:jc w:val="both"/>
      </w:pPr>
      <w:r w:rsidRPr="00E40E5D">
        <w:rPr>
          <w:b/>
          <w:bCs/>
        </w:rPr>
        <w:t>OBJETIVOS ESPECÍFICOS:</w:t>
      </w:r>
      <w:r>
        <w:t xml:space="preserve"> Los objetivos específicos del proyecto son:</w:t>
      </w:r>
    </w:p>
    <w:p w14:paraId="1CA9D528" w14:textId="75907963" w:rsidR="00CE2FB4" w:rsidRDefault="00CE2FB4" w:rsidP="00C81C05">
      <w:pPr>
        <w:pStyle w:val="ListParagraph"/>
        <w:numPr>
          <w:ilvl w:val="0"/>
          <w:numId w:val="2"/>
        </w:numPr>
        <w:jc w:val="both"/>
      </w:pPr>
      <w:r w:rsidRPr="002A25DF">
        <w:rPr>
          <w:b/>
          <w:bCs/>
        </w:rPr>
        <w:t>Diseño e implementación del sistema de control del clima interno del invernadero:</w:t>
      </w:r>
      <w:r>
        <w:t xml:space="preserve"> Adaptar la temperatura, humedad ambiente, riego y luz para facilitar el crecimiento de la planta.</w:t>
      </w:r>
    </w:p>
    <w:p w14:paraId="059DC83F" w14:textId="6D26A71F" w:rsidR="00CE2FB4" w:rsidRDefault="00860D4E" w:rsidP="00C81C05">
      <w:pPr>
        <w:pStyle w:val="ListParagraph"/>
        <w:numPr>
          <w:ilvl w:val="0"/>
          <w:numId w:val="2"/>
        </w:numPr>
        <w:jc w:val="both"/>
      </w:pPr>
      <w:r w:rsidRPr="002A25DF">
        <w:rPr>
          <w:b/>
          <w:bCs/>
        </w:rPr>
        <w:t>Diseño de</w:t>
      </w:r>
      <w:r w:rsidR="00CE2FB4" w:rsidRPr="002A25DF">
        <w:rPr>
          <w:b/>
          <w:bCs/>
        </w:rPr>
        <w:t xml:space="preserve"> un sistema de monitorización y control externo:</w:t>
      </w:r>
      <w:r w:rsidR="00CE2FB4">
        <w:t xml:space="preserve"> permitir al usuario recibir información acerca del estado de la granja y actuar sobre esta.</w:t>
      </w:r>
    </w:p>
    <w:p w14:paraId="0A9FFD2D" w14:textId="0091386D" w:rsidR="00860D4E" w:rsidRDefault="00860D4E" w:rsidP="00C81C05">
      <w:pPr>
        <w:pStyle w:val="ListParagraph"/>
        <w:numPr>
          <w:ilvl w:val="0"/>
          <w:numId w:val="2"/>
        </w:numPr>
        <w:jc w:val="both"/>
      </w:pPr>
      <w:r>
        <w:t xml:space="preserve">Desarrollo de modelos básicos de </w:t>
      </w:r>
      <w:r w:rsidRPr="002A25DF">
        <w:rPr>
          <w:b/>
          <w:bCs/>
        </w:rPr>
        <w:t xml:space="preserve">Machine </w:t>
      </w:r>
      <w:proofErr w:type="spellStart"/>
      <w:r w:rsidRPr="002A25DF">
        <w:rPr>
          <w:b/>
          <w:bCs/>
        </w:rPr>
        <w:t>Learning</w:t>
      </w:r>
      <w:proofErr w:type="spellEnd"/>
      <w:r>
        <w:t xml:space="preserve"> para mejorar el control de las condiciones de crecimiento de las plantas.</w:t>
      </w:r>
    </w:p>
    <w:p w14:paraId="619C45EA" w14:textId="3A044CCC" w:rsidR="00CE2FB4" w:rsidRDefault="00CE2FB4" w:rsidP="00C81C05">
      <w:pPr>
        <w:pStyle w:val="ListParagraph"/>
        <w:numPr>
          <w:ilvl w:val="0"/>
          <w:numId w:val="2"/>
        </w:numPr>
        <w:jc w:val="both"/>
      </w:pPr>
      <w:r w:rsidRPr="002A25DF">
        <w:rPr>
          <w:b/>
          <w:bCs/>
        </w:rPr>
        <w:t xml:space="preserve">Desarrollar un </w:t>
      </w:r>
      <w:proofErr w:type="spellStart"/>
      <w:r w:rsidRPr="002A25DF">
        <w:rPr>
          <w:b/>
          <w:bCs/>
        </w:rPr>
        <w:t>bot</w:t>
      </w:r>
      <w:proofErr w:type="spellEnd"/>
      <w:r w:rsidRPr="002A25DF">
        <w:rPr>
          <w:b/>
          <w:bCs/>
        </w:rPr>
        <w:t xml:space="preserve"> </w:t>
      </w:r>
      <w:r>
        <w:t>que notifique el estado de la granja, alarme al usuario en caso de necesitar actuación manual y permita actuar sobre el sistema con comandos.</w:t>
      </w:r>
    </w:p>
    <w:p w14:paraId="16957E44" w14:textId="05B97800" w:rsidR="00CE2FB4" w:rsidRDefault="00860D4E" w:rsidP="00C81C05">
      <w:pPr>
        <w:pStyle w:val="ListParagraph"/>
        <w:numPr>
          <w:ilvl w:val="0"/>
          <w:numId w:val="2"/>
        </w:numPr>
        <w:jc w:val="both"/>
      </w:pPr>
      <w:r w:rsidRPr="00860D4E">
        <w:t xml:space="preserve">Implementación de la </w:t>
      </w:r>
      <w:r w:rsidRPr="002A25DF">
        <w:rPr>
          <w:b/>
          <w:bCs/>
        </w:rPr>
        <w:t xml:space="preserve">alimentación del invernadero utilizando </w:t>
      </w:r>
      <w:r w:rsidR="00D9432D">
        <w:rPr>
          <w:b/>
          <w:bCs/>
        </w:rPr>
        <w:t xml:space="preserve">fuentes de </w:t>
      </w:r>
      <w:r w:rsidRPr="002A25DF">
        <w:rPr>
          <w:b/>
          <w:bCs/>
        </w:rPr>
        <w:t xml:space="preserve">energía </w:t>
      </w:r>
      <w:r w:rsidR="00D9432D">
        <w:rPr>
          <w:b/>
          <w:bCs/>
        </w:rPr>
        <w:t xml:space="preserve">renovables </w:t>
      </w:r>
      <w:r w:rsidRPr="00860D4E">
        <w:t>y políticas de optimización de ahorro energético.</w:t>
      </w:r>
    </w:p>
    <w:p w14:paraId="0019A922" w14:textId="77777777" w:rsidR="00CE2FB4" w:rsidRDefault="00CE2FB4" w:rsidP="00CE2FB4">
      <w:pPr>
        <w:jc w:val="both"/>
      </w:pPr>
    </w:p>
    <w:p w14:paraId="737A3A31" w14:textId="324A4150" w:rsidR="00CE2FB4" w:rsidRDefault="007715A3" w:rsidP="00CE2FB4">
      <w:pPr>
        <w:jc w:val="both"/>
        <w:rPr>
          <w:b/>
          <w:bCs/>
        </w:rPr>
      </w:pPr>
      <w:r>
        <w:rPr>
          <w:b/>
          <w:bCs/>
        </w:rPr>
        <w:t>METODOLOGÍA:</w:t>
      </w:r>
    </w:p>
    <w:p w14:paraId="339AA30E" w14:textId="77777777" w:rsidR="007715A3" w:rsidRDefault="007715A3" w:rsidP="007715A3">
      <w:pPr>
        <w:jc w:val="both"/>
      </w:pPr>
      <w:r w:rsidRPr="00860D4E">
        <w:t xml:space="preserve">En cuanto a la metodología de trabajo, el proyecto se llevará a cabo mediante un enfoque iterativo y paralelo, con énfasis en el prototipado. Se dividirá el trabajo en iteraciones cortas, enfocadas en implementar partes específicas del sistema, mientras se realizan pruebas y evaluaciones. </w:t>
      </w:r>
    </w:p>
    <w:p w14:paraId="0FFDD13F" w14:textId="77777777" w:rsidR="00860D4E" w:rsidRDefault="00860D4E" w:rsidP="00CE2FB4">
      <w:pPr>
        <w:jc w:val="both"/>
      </w:pPr>
      <w:r w:rsidRPr="00860D4E">
        <w:t xml:space="preserve">Se realizará una investigación exhaustiva sobre las condiciones de cultivo específicas para una variedad de plantas, así como sobre el consumo energético del sistema, con el fin de definir los requisitos del proyecto. Esta investigación servirá como base para guiar el desarrollo del sistema. </w:t>
      </w:r>
    </w:p>
    <w:p w14:paraId="2CF4046F" w14:textId="7A3FA759" w:rsidR="00CC699D" w:rsidRDefault="00860D4E" w:rsidP="00CE2FB4">
      <w:pPr>
        <w:jc w:val="both"/>
      </w:pPr>
      <w:r w:rsidRPr="00860D4E">
        <w:t>Se crearán diagramas UML</w:t>
      </w:r>
      <w:r w:rsidR="007715A3">
        <w:t>/SysML</w:t>
      </w:r>
      <w:r w:rsidRPr="00860D4E">
        <w:t xml:space="preserve"> para representar los casos de uso, bloques y componentes del sistema, brindando una visión clara de su estructura y sus interacciones. </w:t>
      </w:r>
    </w:p>
    <w:p w14:paraId="69E604FD" w14:textId="77777777" w:rsidR="007715A3" w:rsidRDefault="007715A3" w:rsidP="007715A3">
      <w:pPr>
        <w:jc w:val="both"/>
      </w:pPr>
      <w:r w:rsidRPr="00860D4E">
        <w:t>Se integrarán en el proyecto completo las diferentes partes del sistema a medida que se desarrollen y se compruebe su funcionalidad. La gestión de requisitos y pruebas continuas garantizarán que el sistema final cumpla con los objetivos definidos para el proyecto.</w:t>
      </w:r>
      <w:r>
        <w:t xml:space="preserve"> </w:t>
      </w:r>
      <w:r w:rsidRPr="00860D4E">
        <w:lastRenderedPageBreak/>
        <w:t>Además, se documentará el progreso del proyecto mediante la captura de imágenes del crecimiento de las plantas y la construcción del invernadero.</w:t>
      </w:r>
    </w:p>
    <w:p w14:paraId="51E6D165" w14:textId="2A4C2545" w:rsidR="00CC699D" w:rsidRDefault="00860D4E" w:rsidP="00CE2FB4">
      <w:pPr>
        <w:jc w:val="both"/>
      </w:pPr>
      <w:r w:rsidRPr="00860D4E">
        <w:t xml:space="preserve">Se establecerá un plan de pruebas para evaluar el funcionamiento del sistema en diferentes escenarios, incluyendo un ejemplo práctico de actualización automática de su actuación. Estas pruebas permitirán validar las decisiones de diseño y asegurar la calidad del sistema final. </w:t>
      </w:r>
    </w:p>
    <w:p w14:paraId="3A76220B" w14:textId="77777777" w:rsidR="00860D4E" w:rsidRPr="00860D4E" w:rsidRDefault="00860D4E" w:rsidP="00CE2FB4">
      <w:pPr>
        <w:jc w:val="both"/>
      </w:pPr>
    </w:p>
    <w:p w14:paraId="777A3220" w14:textId="77777777" w:rsidR="00CE2FB4" w:rsidRPr="00E40E5D" w:rsidRDefault="00CE2FB4" w:rsidP="00CE2FB4">
      <w:pPr>
        <w:jc w:val="both"/>
        <w:rPr>
          <w:b/>
          <w:bCs/>
        </w:rPr>
      </w:pPr>
      <w:r w:rsidRPr="00E40E5D">
        <w:rPr>
          <w:b/>
          <w:bCs/>
        </w:rPr>
        <w:t>RECURSOS:</w:t>
      </w:r>
    </w:p>
    <w:p w14:paraId="694A3034" w14:textId="77777777" w:rsidR="00CE2FB4" w:rsidRDefault="00CE2FB4" w:rsidP="00CE2FB4">
      <w:pPr>
        <w:jc w:val="both"/>
      </w:pPr>
      <w:r w:rsidRPr="00793070">
        <w:rPr>
          <w:b/>
          <w:bCs/>
        </w:rPr>
        <w:t>Los recursos de hardware</w:t>
      </w:r>
      <w:r>
        <w:t xml:space="preserve"> que se utilizarán para el desarrollo del proyecto son:</w:t>
      </w:r>
    </w:p>
    <w:p w14:paraId="4883F87C" w14:textId="77777777" w:rsidR="00CE2FB4" w:rsidRDefault="00CE2FB4" w:rsidP="00CE2FB4">
      <w:pPr>
        <w:jc w:val="both"/>
      </w:pPr>
      <w:r>
        <w:t>- Microcontroladores ESP8266.</w:t>
      </w:r>
    </w:p>
    <w:p w14:paraId="09E08FF5" w14:textId="1198B147" w:rsidR="00CE2FB4" w:rsidRDefault="00CE2FB4" w:rsidP="00CE2FB4">
      <w:pPr>
        <w:jc w:val="both"/>
      </w:pPr>
      <w:r>
        <w:t>-</w:t>
      </w:r>
      <w:r w:rsidR="00234F05">
        <w:t xml:space="preserve"> </w:t>
      </w:r>
      <w:r>
        <w:t>Sensores: Luz, humedad ambiental, calidad del aire, temperatura, nivel de agua, humedad del terreno.</w:t>
      </w:r>
    </w:p>
    <w:p w14:paraId="06FF547E" w14:textId="77777777" w:rsidR="00CE2FB4" w:rsidRDefault="00CE2FB4" w:rsidP="00CE2FB4">
      <w:pPr>
        <w:jc w:val="both"/>
      </w:pPr>
      <w:r>
        <w:t>- Actuadores: Ventiladores, sistema de riego mediante bomba de agua, luces.</w:t>
      </w:r>
    </w:p>
    <w:p w14:paraId="0C5918E1" w14:textId="77777777" w:rsidR="00CE2FB4" w:rsidRDefault="00CE2FB4" w:rsidP="00CE2FB4">
      <w:pPr>
        <w:jc w:val="both"/>
      </w:pPr>
      <w:r>
        <w:t>- Placa solar y batería recargable.</w:t>
      </w:r>
    </w:p>
    <w:p w14:paraId="511C1E91" w14:textId="77777777" w:rsidR="00CE2FB4" w:rsidRDefault="00CE2FB4" w:rsidP="00CE2FB4">
      <w:pPr>
        <w:jc w:val="both"/>
      </w:pPr>
    </w:p>
    <w:p w14:paraId="3ECD8EAC" w14:textId="77777777" w:rsidR="00CE2FB4" w:rsidRDefault="00CE2FB4" w:rsidP="00CE2FB4">
      <w:pPr>
        <w:jc w:val="both"/>
      </w:pPr>
      <w:r w:rsidRPr="00793070">
        <w:rPr>
          <w:b/>
          <w:bCs/>
        </w:rPr>
        <w:t>Los recursos de software</w:t>
      </w:r>
      <w:r>
        <w:t xml:space="preserve"> incluyen:</w:t>
      </w:r>
    </w:p>
    <w:p w14:paraId="3516771B" w14:textId="77777777" w:rsidR="00CE2FB4" w:rsidRDefault="00CE2FB4" w:rsidP="00CE2FB4">
      <w:pPr>
        <w:jc w:val="both"/>
      </w:pPr>
      <w:r>
        <w:t>- Plataforma de desarrollo para ESP8266: Entorno de desarrollo integrado (IDE) de Arduino.</w:t>
      </w:r>
    </w:p>
    <w:p w14:paraId="39E406DF" w14:textId="77777777" w:rsidR="00CE2FB4" w:rsidRDefault="00CE2FB4" w:rsidP="00CE2FB4">
      <w:pPr>
        <w:jc w:val="both"/>
      </w:pPr>
      <w:r>
        <w:t xml:space="preserve">- </w:t>
      </w:r>
      <w:proofErr w:type="spellStart"/>
      <w:r>
        <w:t>ThingsBoard</w:t>
      </w:r>
      <w:proofErr w:type="spellEnd"/>
      <w:r>
        <w:t xml:space="preserve">: Plataforma de </w:t>
      </w:r>
      <w:proofErr w:type="spellStart"/>
      <w:r>
        <w:t>IoT</w:t>
      </w:r>
      <w:proofErr w:type="spellEnd"/>
      <w:r>
        <w:t xml:space="preserve"> para la visualización y la gestión de datos del invernadero.</w:t>
      </w:r>
    </w:p>
    <w:p w14:paraId="7BE87E76" w14:textId="77777777" w:rsidR="00CE2FB4" w:rsidRDefault="00CE2FB4" w:rsidP="00CE2FB4">
      <w:pPr>
        <w:jc w:val="both"/>
      </w:pPr>
      <w:r>
        <w:t xml:space="preserve">- Bot de </w:t>
      </w:r>
      <w:proofErr w:type="spellStart"/>
      <w:r>
        <w:t>Telegram</w:t>
      </w:r>
      <w:proofErr w:type="spellEnd"/>
      <w:r>
        <w:t xml:space="preserve">: Envío y recepción de notificaciones y comandos de control remoto a través de la aplicación de mensajería </w:t>
      </w:r>
      <w:proofErr w:type="spellStart"/>
      <w:r>
        <w:t>Telegram</w:t>
      </w:r>
      <w:proofErr w:type="spellEnd"/>
      <w:r>
        <w:t>.</w:t>
      </w:r>
    </w:p>
    <w:p w14:paraId="214872D3" w14:textId="77777777" w:rsidR="00CE2FB4" w:rsidRDefault="00CE2FB4" w:rsidP="00CE2FB4">
      <w:pPr>
        <w:jc w:val="both"/>
      </w:pPr>
      <w:r>
        <w:t xml:space="preserve">- </w:t>
      </w:r>
      <w:proofErr w:type="spellStart"/>
      <w:r>
        <w:t>Github</w:t>
      </w:r>
      <w:proofErr w:type="spellEnd"/>
      <w:r>
        <w:t>: Repositorio personal para documentar el desarrollo del proyecto.</w:t>
      </w:r>
    </w:p>
    <w:p w14:paraId="7369C92A" w14:textId="60B54A9C" w:rsidR="00CE2FB4" w:rsidRDefault="00860D4E" w:rsidP="00CE2FB4">
      <w:pPr>
        <w:jc w:val="both"/>
      </w:pPr>
      <w:r w:rsidRPr="00860D4E">
        <w:t xml:space="preserve">- Microsoft Word, Excel y PowerPoint: para el </w:t>
      </w:r>
      <w:r>
        <w:t>desarrollo de la memoria y documentación del proyecto.</w:t>
      </w:r>
    </w:p>
    <w:p w14:paraId="5B11A659" w14:textId="512D6077" w:rsidR="00CB7CB3" w:rsidRDefault="00CB7CB3" w:rsidP="00CE2FB4">
      <w:pPr>
        <w:jc w:val="both"/>
      </w:pPr>
      <w:r>
        <w:t>- Gestor de referencias</w:t>
      </w:r>
    </w:p>
    <w:p w14:paraId="5825CDFD" w14:textId="77777777" w:rsidR="00860D4E" w:rsidRDefault="00860D4E" w:rsidP="00CE2FB4">
      <w:pPr>
        <w:jc w:val="both"/>
      </w:pPr>
    </w:p>
    <w:p w14:paraId="3A029949" w14:textId="7A30A64B" w:rsidR="0018277B" w:rsidRDefault="0018277B" w:rsidP="00CE2FB4">
      <w:pPr>
        <w:jc w:val="both"/>
        <w:rPr>
          <w:b/>
          <w:bCs/>
        </w:rPr>
      </w:pPr>
      <w:r w:rsidRPr="0018277B">
        <w:rPr>
          <w:b/>
          <w:bCs/>
        </w:rPr>
        <w:t>INTEGRACIÓN HARDWARE+SOFTWARE:</w:t>
      </w:r>
    </w:p>
    <w:p w14:paraId="3A916E0E" w14:textId="3880CD51" w:rsidR="0018277B" w:rsidRPr="00860D4E" w:rsidRDefault="0018277B" w:rsidP="00CE2FB4">
      <w:pPr>
        <w:jc w:val="both"/>
      </w:pPr>
      <w:r w:rsidRPr="0018277B">
        <w:t>Como parte de este proyecto, se construirá una maqueta de invernadero a pequeña escala, que integrará todas las tecnologías y metodologías mencionadas anteriormente. Esta maqueta servirá como plataforma de pruebas y demostración de concepto para el sistema automatizado de cultivo</w:t>
      </w:r>
      <w:r>
        <w:t>.</w:t>
      </w:r>
    </w:p>
    <w:p w14:paraId="24E6CDB7" w14:textId="4390563A" w:rsidR="00E40E5D" w:rsidRDefault="00E40E5D" w:rsidP="00E40E5D">
      <w:pPr>
        <w:jc w:val="both"/>
      </w:pPr>
      <w:r w:rsidRPr="00E40E5D">
        <w:rPr>
          <w:b/>
          <w:bCs/>
        </w:rPr>
        <w:t>RESULTADOS ESPERADOS</w:t>
      </w:r>
      <w:r>
        <w:t>: Los resultados esperados, una vez terminado el desarrollo del proyecto son:</w:t>
      </w:r>
    </w:p>
    <w:p w14:paraId="3FF454E8" w14:textId="3FDB5180" w:rsidR="00E40E5D" w:rsidRDefault="002A25DF" w:rsidP="00E40E5D">
      <w:pPr>
        <w:jc w:val="both"/>
      </w:pPr>
      <w:r>
        <w:t xml:space="preserve">- </w:t>
      </w:r>
      <w:r w:rsidR="00860D4E">
        <w:t>El s</w:t>
      </w:r>
      <w:r w:rsidR="00E40E5D">
        <w:t xml:space="preserve">istema </w:t>
      </w:r>
      <w:r w:rsidR="00860D4E">
        <w:t>debe ser</w:t>
      </w:r>
      <w:r w:rsidR="00E40E5D">
        <w:t xml:space="preserve"> capaz de ajustar de manera precisa, continua y automática la temperatura, humedad, riego y luz dentro del invernadero para proporcionar un entorno óptimo para el crecimiento de las plantas.</w:t>
      </w:r>
    </w:p>
    <w:p w14:paraId="1B6A2A4A" w14:textId="475B9307" w:rsidR="00E40E5D" w:rsidRDefault="002A25DF" w:rsidP="00E40E5D">
      <w:pPr>
        <w:jc w:val="both"/>
      </w:pPr>
      <w:r>
        <w:lastRenderedPageBreak/>
        <w:t xml:space="preserve">- </w:t>
      </w:r>
      <w:r w:rsidR="00860D4E">
        <w:t xml:space="preserve">Disponer </w:t>
      </w:r>
      <w:r w:rsidR="00E40E5D">
        <w:t xml:space="preserve">de un panel de control interactivo en </w:t>
      </w:r>
      <w:proofErr w:type="spellStart"/>
      <w:r w:rsidR="00E40E5D">
        <w:t>Thingsboard</w:t>
      </w:r>
      <w:proofErr w:type="spellEnd"/>
      <w:r w:rsidR="00E40E5D">
        <w:t xml:space="preserve"> que permita al usuario monitorizar en tiempo real las condiciones ambientales dentro del invernadero y tomar acciones remotas.</w:t>
      </w:r>
    </w:p>
    <w:p w14:paraId="52E522D6" w14:textId="53FEC763" w:rsidR="00E40E5D" w:rsidRDefault="002A25DF" w:rsidP="00E40E5D">
      <w:pPr>
        <w:jc w:val="both"/>
      </w:pPr>
      <w:r>
        <w:t xml:space="preserve">- </w:t>
      </w:r>
      <w:r w:rsidR="00860D4E">
        <w:t>Integrar</w:t>
      </w:r>
      <w:r w:rsidR="00E40E5D">
        <w:t xml:space="preserve"> un algoritmo de regresión lineal en el sistema de control del invernadero, que analice los datos de sensores para predecir y ajustar automáticamente las condiciones de crecimiento de las plantas.</w:t>
      </w:r>
    </w:p>
    <w:p w14:paraId="3B76504C" w14:textId="70583B4F" w:rsidR="00E40E5D" w:rsidRDefault="002A25DF" w:rsidP="00E40E5D">
      <w:pPr>
        <w:jc w:val="both"/>
      </w:pPr>
      <w:r>
        <w:t xml:space="preserve">- </w:t>
      </w:r>
      <w:r w:rsidR="00860D4E">
        <w:t>Desarrollar</w:t>
      </w:r>
      <w:r w:rsidR="00E40E5D">
        <w:t xml:space="preserve"> un </w:t>
      </w:r>
      <w:proofErr w:type="spellStart"/>
      <w:r w:rsidR="00E40E5D">
        <w:t>bot</w:t>
      </w:r>
      <w:proofErr w:type="spellEnd"/>
      <w:r w:rsidR="00E40E5D">
        <w:t xml:space="preserve"> de </w:t>
      </w:r>
      <w:proofErr w:type="spellStart"/>
      <w:r w:rsidR="00E40E5D">
        <w:t>Telegram</w:t>
      </w:r>
      <w:proofErr w:type="spellEnd"/>
      <w:r w:rsidR="00E40E5D">
        <w:t xml:space="preserve"> que permita al usuario un control total sobre el cultivo desde cualquier ubicación.</w:t>
      </w:r>
    </w:p>
    <w:p w14:paraId="7390720E" w14:textId="6C83709C" w:rsidR="00CE2FB4" w:rsidRDefault="002A25DF" w:rsidP="00E40E5D">
      <w:pPr>
        <w:jc w:val="both"/>
      </w:pPr>
      <w:r>
        <w:t xml:space="preserve">- </w:t>
      </w:r>
      <w:r w:rsidR="00860D4E">
        <w:t>Funcionamiento del sistema</w:t>
      </w:r>
      <w:r w:rsidR="00E40E5D">
        <w:t xml:space="preserve"> con </w:t>
      </w:r>
      <w:proofErr w:type="spellStart"/>
      <w:r w:rsidR="00D9432D" w:rsidRPr="00D9432D">
        <w:t>con</w:t>
      </w:r>
      <w:proofErr w:type="spellEnd"/>
      <w:r w:rsidR="00D9432D" w:rsidRPr="00D9432D">
        <w:t xml:space="preserve"> energía solar (en gran parte del tiempo de funcionamiento),</w:t>
      </w:r>
      <w:r w:rsidR="00D9432D">
        <w:t xml:space="preserve"> </w:t>
      </w:r>
      <w:r w:rsidR="00E40E5D">
        <w:t xml:space="preserve">analizando el consumo energético del sistema y maximizando la autonomía y sostenibilidad </w:t>
      </w:r>
      <w:r w:rsidR="00860D4E">
        <w:t>de este</w:t>
      </w:r>
      <w:r w:rsidR="00E40E5D">
        <w:t>.</w:t>
      </w:r>
    </w:p>
    <w:p w14:paraId="7AC5393F" w14:textId="77777777" w:rsidR="00793070" w:rsidRPr="00AD5DAE" w:rsidRDefault="00793070" w:rsidP="00793070">
      <w:pPr>
        <w:jc w:val="both"/>
        <w:rPr>
          <w:b/>
          <w:bCs/>
          <w:u w:val="single"/>
        </w:rPr>
      </w:pPr>
      <w:r w:rsidRPr="00AD5DAE">
        <w:rPr>
          <w:b/>
          <w:bCs/>
          <w:u w:val="single"/>
        </w:rPr>
        <w:t>Líneas futuras:</w:t>
      </w:r>
    </w:p>
    <w:p w14:paraId="7B321288" w14:textId="77777777" w:rsidR="00793070" w:rsidRDefault="00793070" w:rsidP="00793070">
      <w:pPr>
        <w:jc w:val="both"/>
      </w:pPr>
      <w:r>
        <w:t>- Base de datos para introducir la planta a cultivar y automáticamente se ajustan los parámetros para su crecimiento</w:t>
      </w:r>
    </w:p>
    <w:p w14:paraId="4AFDD3EE" w14:textId="77777777" w:rsidR="00793070" w:rsidRDefault="00793070" w:rsidP="00793070">
      <w:pPr>
        <w:jc w:val="both"/>
      </w:pPr>
      <w:r>
        <w:t>- Permitir un sistema de monitorización interno: con una pantalla LCD mostrar los datos y variables de la granja en el momento, permitir realizar acciones predeterminadas con botones (activar y desactivar actuadores).</w:t>
      </w:r>
    </w:p>
    <w:p w14:paraId="4B141525" w14:textId="77777777" w:rsidR="00793070" w:rsidRDefault="00793070" w:rsidP="00E40E5D">
      <w:pPr>
        <w:jc w:val="both"/>
      </w:pPr>
    </w:p>
    <w:p w14:paraId="35499ED0" w14:textId="77777777" w:rsidR="00793070" w:rsidRPr="008A74FA" w:rsidRDefault="00793070" w:rsidP="00793070">
      <w:pPr>
        <w:jc w:val="both"/>
        <w:rPr>
          <w:b/>
          <w:bCs/>
          <w:u w:val="single"/>
        </w:rPr>
      </w:pPr>
      <w:r w:rsidRPr="008A74FA">
        <w:rPr>
          <w:b/>
          <w:bCs/>
          <w:u w:val="single"/>
        </w:rPr>
        <w:t>Modelo inicial para construir:</w:t>
      </w:r>
    </w:p>
    <w:p w14:paraId="5351BAFF" w14:textId="645E6482" w:rsidR="00793070" w:rsidRDefault="00793070" w:rsidP="00793070">
      <w:pPr>
        <w:jc w:val="both"/>
      </w:pPr>
      <w:r w:rsidRPr="00A2498B">
        <w:rPr>
          <w:noProof/>
        </w:rPr>
        <w:drawing>
          <wp:inline distT="0" distB="0" distL="0" distR="0" wp14:anchorId="1442ABFE" wp14:editId="5CCCDDCD">
            <wp:extent cx="4166484" cy="3514858"/>
            <wp:effectExtent l="0" t="0" r="5715" b="0"/>
            <wp:docPr id="1734981102" name="Imagen 1" descr="Imagen que contiene tabla, edificio, competencia de atletismo, fren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81102" name="Imagen 1" descr="Imagen que contiene tabla, edificio, competencia de atletismo, frente&#10;&#10;Descripción generada automáticamente"/>
                    <pic:cNvPicPr/>
                  </pic:nvPicPr>
                  <pic:blipFill>
                    <a:blip r:embed="rId5"/>
                    <a:stretch>
                      <a:fillRect/>
                    </a:stretch>
                  </pic:blipFill>
                  <pic:spPr>
                    <a:xfrm>
                      <a:off x="0" y="0"/>
                      <a:ext cx="4169773" cy="3517633"/>
                    </a:xfrm>
                    <a:prstGeom prst="rect">
                      <a:avLst/>
                    </a:prstGeom>
                  </pic:spPr>
                </pic:pic>
              </a:graphicData>
            </a:graphic>
          </wp:inline>
        </w:drawing>
      </w:r>
    </w:p>
    <w:p w14:paraId="71026194" w14:textId="77777777" w:rsidR="00C81C05" w:rsidRDefault="00C81C05" w:rsidP="00793070">
      <w:pPr>
        <w:jc w:val="both"/>
        <w:rPr>
          <w:b/>
          <w:bCs/>
        </w:rPr>
      </w:pPr>
    </w:p>
    <w:p w14:paraId="0E5DDE5C" w14:textId="77777777" w:rsidR="00C81C05" w:rsidRDefault="00C81C05" w:rsidP="00793070">
      <w:pPr>
        <w:jc w:val="both"/>
        <w:rPr>
          <w:b/>
          <w:bCs/>
        </w:rPr>
      </w:pPr>
    </w:p>
    <w:p w14:paraId="195F2541" w14:textId="77777777" w:rsidR="00C81C05" w:rsidRDefault="00C81C05" w:rsidP="00793070">
      <w:pPr>
        <w:jc w:val="both"/>
        <w:rPr>
          <w:b/>
          <w:bCs/>
        </w:rPr>
      </w:pPr>
    </w:p>
    <w:p w14:paraId="125D1272" w14:textId="098413F3" w:rsidR="00793070" w:rsidRPr="00AD5DAE" w:rsidRDefault="00793070" w:rsidP="00793070">
      <w:pPr>
        <w:jc w:val="both"/>
        <w:rPr>
          <w:b/>
          <w:bCs/>
        </w:rPr>
      </w:pPr>
      <w:r w:rsidRPr="00AD5DAE">
        <w:rPr>
          <w:b/>
          <w:bCs/>
        </w:rPr>
        <w:lastRenderedPageBreak/>
        <w:t>Sensores y actuadores para controlar las condiciones del ecosistema:</w:t>
      </w:r>
    </w:p>
    <w:p w14:paraId="179949F0" w14:textId="77777777" w:rsidR="00793070" w:rsidRDefault="00793070" w:rsidP="00793070">
      <w:pPr>
        <w:jc w:val="both"/>
      </w:pPr>
      <w:r>
        <w:t>- Sensor de luz</w:t>
      </w:r>
    </w:p>
    <w:p w14:paraId="6EB645F4" w14:textId="77777777" w:rsidR="00793070" w:rsidRDefault="00793070" w:rsidP="00793070">
      <w:pPr>
        <w:jc w:val="both"/>
      </w:pPr>
      <w:r>
        <w:t>- Ventilador</w:t>
      </w:r>
    </w:p>
    <w:p w14:paraId="61A687F4" w14:textId="77777777" w:rsidR="00793070" w:rsidRDefault="00793070" w:rsidP="00793070">
      <w:pPr>
        <w:jc w:val="both"/>
      </w:pPr>
      <w:r>
        <w:t>- Riego automático</w:t>
      </w:r>
    </w:p>
    <w:p w14:paraId="4CBA89DC" w14:textId="77777777" w:rsidR="00793070" w:rsidRDefault="00793070" w:rsidP="00793070">
      <w:pPr>
        <w:jc w:val="both"/>
      </w:pPr>
      <w:r>
        <w:t>- Sensor de humedad ambiental y de la tierra</w:t>
      </w:r>
    </w:p>
    <w:p w14:paraId="2B479E2E" w14:textId="77777777" w:rsidR="00793070" w:rsidRDefault="00793070" w:rsidP="00793070">
      <w:pPr>
        <w:jc w:val="both"/>
      </w:pPr>
      <w:r>
        <w:t xml:space="preserve">- Luz </w:t>
      </w:r>
      <w:proofErr w:type="spellStart"/>
      <w:r>
        <w:t>artifical</w:t>
      </w:r>
      <w:proofErr w:type="spellEnd"/>
    </w:p>
    <w:p w14:paraId="758C1BB5" w14:textId="77777777" w:rsidR="00793070" w:rsidRDefault="00793070" w:rsidP="00793070">
      <w:pPr>
        <w:jc w:val="both"/>
      </w:pPr>
      <w:r>
        <w:t>- Nivel de agua para el depósito (para recargar cuando no tenga suficiente para funcionar)</w:t>
      </w:r>
    </w:p>
    <w:p w14:paraId="1B0FD628" w14:textId="77777777" w:rsidR="00793070" w:rsidRDefault="00793070" w:rsidP="00793070">
      <w:pPr>
        <w:jc w:val="both"/>
      </w:pPr>
    </w:p>
    <w:p w14:paraId="4997897B" w14:textId="77777777" w:rsidR="00793070" w:rsidRPr="00AD5DAE" w:rsidRDefault="00793070" w:rsidP="00793070">
      <w:pPr>
        <w:jc w:val="both"/>
        <w:rPr>
          <w:b/>
          <w:bCs/>
        </w:rPr>
      </w:pPr>
      <w:r w:rsidRPr="00AD5DAE">
        <w:rPr>
          <w:b/>
          <w:bCs/>
        </w:rPr>
        <w:t>Monitorización y actuación sobre el sistema:</w:t>
      </w:r>
    </w:p>
    <w:p w14:paraId="5582226D" w14:textId="77777777" w:rsidR="00793070" w:rsidRDefault="00793070" w:rsidP="00793070">
      <w:pPr>
        <w:jc w:val="both"/>
      </w:pPr>
      <w:r>
        <w:t>- ESP8266</w:t>
      </w:r>
    </w:p>
    <w:p w14:paraId="7C6F9B44" w14:textId="77777777" w:rsidR="00793070" w:rsidRDefault="00793070" w:rsidP="00793070">
      <w:pPr>
        <w:jc w:val="both"/>
      </w:pPr>
      <w:r>
        <w:t xml:space="preserve">- </w:t>
      </w:r>
      <w:proofErr w:type="spellStart"/>
      <w:r>
        <w:t>Thingsboard</w:t>
      </w:r>
      <w:proofErr w:type="spellEnd"/>
    </w:p>
    <w:p w14:paraId="60A48094" w14:textId="77777777" w:rsidR="00793070" w:rsidRDefault="00793070" w:rsidP="00793070">
      <w:pPr>
        <w:jc w:val="both"/>
      </w:pPr>
      <w:r>
        <w:t xml:space="preserve">- Bot de </w:t>
      </w:r>
      <w:proofErr w:type="spellStart"/>
      <w:r>
        <w:t>telegram</w:t>
      </w:r>
      <w:proofErr w:type="spellEnd"/>
    </w:p>
    <w:p w14:paraId="21E597CB" w14:textId="77777777" w:rsidR="00793070" w:rsidRDefault="00793070" w:rsidP="00793070">
      <w:pPr>
        <w:jc w:val="both"/>
      </w:pPr>
      <w:r>
        <w:t>- Cámara que tome fotografías cada día</w:t>
      </w:r>
    </w:p>
    <w:p w14:paraId="7FFCFB0B" w14:textId="77777777" w:rsidR="00793070" w:rsidRDefault="00793070" w:rsidP="00793070">
      <w:pPr>
        <w:jc w:val="both"/>
      </w:pPr>
      <w:r>
        <w:t>- Pantalla LCD con métricas del sistema</w:t>
      </w:r>
    </w:p>
    <w:p w14:paraId="2737CCF5" w14:textId="77777777" w:rsidR="00793070" w:rsidRDefault="00793070" w:rsidP="00793070">
      <w:pPr>
        <w:jc w:val="both"/>
      </w:pPr>
      <w:r>
        <w:t>- Cambiar a modo manual con switch -&gt; enciende botones con acciones manuales para diferentes situaciones</w:t>
      </w:r>
    </w:p>
    <w:p w14:paraId="22BEA581" w14:textId="77777777" w:rsidR="00793070" w:rsidRDefault="00793070" w:rsidP="00793070">
      <w:pPr>
        <w:jc w:val="both"/>
      </w:pPr>
    </w:p>
    <w:p w14:paraId="06DFF8D1" w14:textId="77777777" w:rsidR="00793070" w:rsidRPr="00AD5DAE" w:rsidRDefault="00793070" w:rsidP="00793070">
      <w:pPr>
        <w:jc w:val="both"/>
        <w:rPr>
          <w:b/>
          <w:bCs/>
        </w:rPr>
      </w:pPr>
      <w:r w:rsidRPr="00AD5DAE">
        <w:rPr>
          <w:b/>
          <w:bCs/>
        </w:rPr>
        <w:t>Sostenibilidad y automatización:</w:t>
      </w:r>
    </w:p>
    <w:p w14:paraId="5959312E" w14:textId="77777777" w:rsidR="00793070" w:rsidRDefault="00793070" w:rsidP="00793070">
      <w:pPr>
        <w:jc w:val="both"/>
      </w:pPr>
      <w:r>
        <w:t>- Placa solar con batería recargable portátil que alimente el sistema</w:t>
      </w:r>
    </w:p>
    <w:p w14:paraId="4DC0A7F2" w14:textId="77777777" w:rsidR="00793070" w:rsidRDefault="00793070" w:rsidP="00793070">
      <w:pPr>
        <w:jc w:val="both"/>
      </w:pPr>
    </w:p>
    <w:p w14:paraId="171EC44A" w14:textId="77777777" w:rsidR="00793070" w:rsidRPr="00CE2FB4" w:rsidRDefault="00793070" w:rsidP="00E40E5D">
      <w:pPr>
        <w:jc w:val="both"/>
      </w:pPr>
    </w:p>
    <w:sectPr w:rsidR="00793070" w:rsidRPr="00CE2F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132D"/>
    <w:multiLevelType w:val="hybridMultilevel"/>
    <w:tmpl w:val="B290E9E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3AF74A9E"/>
    <w:multiLevelType w:val="hybridMultilevel"/>
    <w:tmpl w:val="DE02A49A"/>
    <w:lvl w:ilvl="0" w:tplc="65BE9E0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DC1651B"/>
    <w:multiLevelType w:val="hybridMultilevel"/>
    <w:tmpl w:val="A8E28CB8"/>
    <w:lvl w:ilvl="0" w:tplc="F69C5C7E">
      <w:numFmt w:val="bullet"/>
      <w:lvlText w:val="-"/>
      <w:lvlJc w:val="left"/>
      <w:pPr>
        <w:ind w:left="720" w:hanging="360"/>
      </w:pPr>
      <w:rPr>
        <w:rFonts w:ascii="Aptos" w:eastAsiaTheme="minorHAnsi" w:hAnsi="Aptos"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25891871">
    <w:abstractNumId w:val="1"/>
  </w:num>
  <w:num w:numId="2" w16cid:durableId="121507637">
    <w:abstractNumId w:val="0"/>
  </w:num>
  <w:num w:numId="3" w16cid:durableId="5852640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CARLOS GAMAZO REAL">
    <w15:presenceInfo w15:providerId="AD" w15:userId="S::josecarlos.gamazo@upm.es::463a0369-0121-42b4-baff-f13e1477eb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E9"/>
    <w:rsid w:val="00054CB8"/>
    <w:rsid w:val="000B3688"/>
    <w:rsid w:val="000E17A0"/>
    <w:rsid w:val="0018277B"/>
    <w:rsid w:val="00196078"/>
    <w:rsid w:val="001A3F26"/>
    <w:rsid w:val="001C192D"/>
    <w:rsid w:val="001F2C3B"/>
    <w:rsid w:val="00234F05"/>
    <w:rsid w:val="00255ED7"/>
    <w:rsid w:val="002675BE"/>
    <w:rsid w:val="002A25DF"/>
    <w:rsid w:val="00325443"/>
    <w:rsid w:val="0034321A"/>
    <w:rsid w:val="00444115"/>
    <w:rsid w:val="0058414A"/>
    <w:rsid w:val="005C20B1"/>
    <w:rsid w:val="006C2286"/>
    <w:rsid w:val="00703AFD"/>
    <w:rsid w:val="007715A3"/>
    <w:rsid w:val="00793070"/>
    <w:rsid w:val="007C5D8E"/>
    <w:rsid w:val="00860D4E"/>
    <w:rsid w:val="008863E7"/>
    <w:rsid w:val="008A74FA"/>
    <w:rsid w:val="008B429D"/>
    <w:rsid w:val="00943935"/>
    <w:rsid w:val="00987D5E"/>
    <w:rsid w:val="009F0DE9"/>
    <w:rsid w:val="00A2498B"/>
    <w:rsid w:val="00AD5DAE"/>
    <w:rsid w:val="00B35803"/>
    <w:rsid w:val="00B55DA6"/>
    <w:rsid w:val="00B9027A"/>
    <w:rsid w:val="00C57F87"/>
    <w:rsid w:val="00C81C05"/>
    <w:rsid w:val="00CB7CB3"/>
    <w:rsid w:val="00CC2277"/>
    <w:rsid w:val="00CC699D"/>
    <w:rsid w:val="00CE2FB4"/>
    <w:rsid w:val="00D52849"/>
    <w:rsid w:val="00D753F3"/>
    <w:rsid w:val="00D9432D"/>
    <w:rsid w:val="00D96877"/>
    <w:rsid w:val="00E40E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341E"/>
  <w15:chartTrackingRefBased/>
  <w15:docId w15:val="{7B2CC633-7B5B-485B-9EDB-B39BF249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D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D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D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D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D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D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D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D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DE9"/>
    <w:rPr>
      <w:rFonts w:eastAsiaTheme="majorEastAsia" w:cstheme="majorBidi"/>
      <w:color w:val="272727" w:themeColor="text1" w:themeTint="D8"/>
    </w:rPr>
  </w:style>
  <w:style w:type="paragraph" w:styleId="Title">
    <w:name w:val="Title"/>
    <w:basedOn w:val="Normal"/>
    <w:next w:val="Normal"/>
    <w:link w:val="TitleChar"/>
    <w:uiPriority w:val="10"/>
    <w:qFormat/>
    <w:rsid w:val="009F0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DE9"/>
    <w:pPr>
      <w:spacing w:before="160"/>
      <w:jc w:val="center"/>
    </w:pPr>
    <w:rPr>
      <w:i/>
      <w:iCs/>
      <w:color w:val="404040" w:themeColor="text1" w:themeTint="BF"/>
    </w:rPr>
  </w:style>
  <w:style w:type="character" w:customStyle="1" w:styleId="QuoteChar">
    <w:name w:val="Quote Char"/>
    <w:basedOn w:val="DefaultParagraphFont"/>
    <w:link w:val="Quote"/>
    <w:uiPriority w:val="29"/>
    <w:rsid w:val="009F0DE9"/>
    <w:rPr>
      <w:i/>
      <w:iCs/>
      <w:color w:val="404040" w:themeColor="text1" w:themeTint="BF"/>
    </w:rPr>
  </w:style>
  <w:style w:type="paragraph" w:styleId="ListParagraph">
    <w:name w:val="List Paragraph"/>
    <w:basedOn w:val="Normal"/>
    <w:uiPriority w:val="34"/>
    <w:qFormat/>
    <w:rsid w:val="009F0DE9"/>
    <w:pPr>
      <w:ind w:left="720"/>
      <w:contextualSpacing/>
    </w:pPr>
  </w:style>
  <w:style w:type="character" w:styleId="IntenseEmphasis">
    <w:name w:val="Intense Emphasis"/>
    <w:basedOn w:val="DefaultParagraphFont"/>
    <w:uiPriority w:val="21"/>
    <w:qFormat/>
    <w:rsid w:val="009F0DE9"/>
    <w:rPr>
      <w:i/>
      <w:iCs/>
      <w:color w:val="0F4761" w:themeColor="accent1" w:themeShade="BF"/>
    </w:rPr>
  </w:style>
  <w:style w:type="paragraph" w:styleId="IntenseQuote">
    <w:name w:val="Intense Quote"/>
    <w:basedOn w:val="Normal"/>
    <w:next w:val="Normal"/>
    <w:link w:val="IntenseQuoteChar"/>
    <w:uiPriority w:val="30"/>
    <w:qFormat/>
    <w:rsid w:val="009F0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DE9"/>
    <w:rPr>
      <w:i/>
      <w:iCs/>
      <w:color w:val="0F4761" w:themeColor="accent1" w:themeShade="BF"/>
    </w:rPr>
  </w:style>
  <w:style w:type="character" w:styleId="IntenseReference">
    <w:name w:val="Intense Reference"/>
    <w:basedOn w:val="DefaultParagraphFont"/>
    <w:uiPriority w:val="32"/>
    <w:qFormat/>
    <w:rsid w:val="009F0DE9"/>
    <w:rPr>
      <w:b/>
      <w:bCs/>
      <w:smallCaps/>
      <w:color w:val="0F4761" w:themeColor="accent1" w:themeShade="BF"/>
      <w:spacing w:val="5"/>
    </w:rPr>
  </w:style>
  <w:style w:type="paragraph" w:styleId="Revision">
    <w:name w:val="Revision"/>
    <w:hidden/>
    <w:uiPriority w:val="99"/>
    <w:semiHidden/>
    <w:rsid w:val="007715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97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953</Words>
  <Characters>5435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BALENZATEGUI GARCIA</dc:creator>
  <cp:keywords/>
  <dc:description/>
  <cp:lastModifiedBy>David Balenzategui García</cp:lastModifiedBy>
  <cp:revision>60</cp:revision>
  <dcterms:created xsi:type="dcterms:W3CDTF">2024-04-24T19:16:00Z</dcterms:created>
  <dcterms:modified xsi:type="dcterms:W3CDTF">2024-05-30T08:46:00Z</dcterms:modified>
</cp:coreProperties>
</file>